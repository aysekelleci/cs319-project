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37691B" w:rsidRPr="0085758F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0170" w:rsidR="006A4929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Pr="0085758F"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Pr="0085758F" w:rsid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/>
      </w:tblPr>
      <w:tblGrid>
        <w:gridCol w:w="994"/>
        <w:gridCol w:w="6346"/>
        <w:gridCol w:w="1843"/>
        <w:gridCol w:w="6870"/>
      </w:tblGrid>
      <w:tr w:rsidTr="00DA3954">
        <w:tblPrEx>
          <w:tblW w:w="16053" w:type="dxa"/>
          <w:tblInd w:w="-182" w:type="dxa"/>
          <w:tblCellMar>
            <w:left w:w="70" w:type="dxa"/>
            <w:right w:w="70" w:type="dxa"/>
          </w:tblCellMar>
          <w:tblLook w:val="0000"/>
        </w:tblPrEx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Ayşe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21902532</w:t>
            </w:r>
          </w:p>
        </w:tc>
      </w:tr>
      <w:tr w:rsidTr="00DA3954">
        <w:tblPrEx>
          <w:tblW w:w="16053" w:type="dxa"/>
          <w:tblInd w:w="-182" w:type="dxa"/>
          <w:tblCellMar>
            <w:left w:w="70" w:type="dxa"/>
            <w:right w:w="70" w:type="dxa"/>
          </w:tblCellMar>
          <w:tblLook w:val="0000"/>
        </w:tblPrEx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Kelleci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8"/>
        <w:gridCol w:w="4536"/>
        <w:gridCol w:w="1843"/>
        <w:gridCol w:w="6804"/>
      </w:tblGrid>
      <w:tr w:rsidTr="008B3D3B">
        <w:tblPrEx>
          <w:tblW w:w="16001" w:type="dxa"/>
          <w:tblInd w:w="-1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3</w:t>
            </w:r>
          </w:p>
        </w:tc>
      </w:tr>
      <w:tr w:rsidTr="008B3D3B">
        <w:tblPrEx>
          <w:tblW w:w="16001" w:type="dxa"/>
          <w:tblInd w:w="-158" w:type="dxa"/>
          <w:tblLook w:val="04A0"/>
        </w:tblPrEx>
        <w:trPr>
          <w:trHeight w:val="479"/>
        </w:trPr>
        <w:tc>
          <w:tcPr>
            <w:tcW w:w="2818" w:type="dxa"/>
            <w:vMerge/>
            <w:vAlign w:val="center"/>
          </w:tcPr>
          <w:p w:rsidR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Tr="00BE0402">
        <w:tblPrEx>
          <w:tblW w:w="16001" w:type="dxa"/>
          <w:tblInd w:w="-1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80801" w:rsid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1DT044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Operating Systems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1DT075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Cryptology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/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1DL300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Database Design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353 Database Systems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del w:id="0" w:author="user" w:date="2022-12-19T00:00:00Z">
              <w:r>
                <w:delText>1DL231</w:delText>
              </w:r>
            </w:del>
            <w:ins w:id="1" w:author="user" w:date="2022-12-19T00:00:00Z">
              <w:r>
                <w:t>1TD204</w:t>
              </w:r>
            </w:ins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del w:id="2" w:author="user" w:date="2022-12-19T00:00:00Z">
              <w:r>
                <w:delText>Algorithms and Data Structures 2</w:delText>
              </w:r>
            </w:del>
            <w:ins w:id="3" w:author="user" w:date="2022-12-19T00:00:00Z">
              <w:r>
                <w:t>Software Architecture with Java</w:t>
              </w:r>
            </w:ins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del w:id="4" w:author="user" w:date="2022-12-19T00:00:00Z">
              <w:r>
                <w:delText>CS 473 Algorithms I</w:delText>
              </w:r>
            </w:del>
            <w:ins w:id="5" w:author="user" w:date="2022-12-19T00:00:00Z">
              <w:r>
                <w:t>Technical Elective</w:t>
              </w:r>
            </w:ins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0" w:after="0"/>
              <w:pPrChange w:id="6" w:author="user" w:date="2022-12-19T00:00:00Z">
                <w:pPr>
                  <w:spacing w:before="120" w:after="120"/>
                </w:pPr>
              </w:pPrChange>
              <w:rPr>
                <w:rFonts w:ascii="Times New Roman" w:hAnsi="Times New Roman" w:cs="Times New Roman"/>
                <w:sz w:val="24"/>
                <w:szCs w:val="24"/>
                <w:lang w:val="tr-TR"/>
                <w:rPrChange w:id="7" w:author="user" w:date="2022-12-19T00:00:00Z">
                  <w:rPr>
                    <w:rFonts w:ascii="Arial" w:hAnsi="Arial" w:cs="Arial"/>
                    <w:sz w:val="18"/>
                    <w:szCs w:val="18"/>
                    <w:lang w:val="en-US"/>
                  </w:rPr>
                </w:rPrChange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0"/>
        <w:gridCol w:w="5580"/>
        <w:gridCol w:w="4140"/>
        <w:gridCol w:w="3135"/>
      </w:tblGrid>
      <w:tr w:rsidTr="00EC41B7">
        <w:tblPrEx>
          <w:tblW w:w="16015" w:type="dxa"/>
          <w:tblInd w:w="-1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Tr="00EC41B7">
        <w:tblPrEx>
          <w:tblW w:w="16015" w:type="dxa"/>
          <w:tblInd w:w="-172" w:type="dxa"/>
          <w:tblLook w:val="01E0"/>
        </w:tblPrEx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Ayşegül DÜNDAR</w:t>
            </w:r>
          </w:p>
        </w:tc>
        <w:tc>
          <w:tcPr>
            <w:tcW w:w="4140" w:type="dxa"/>
            <w:vAlign w:val="center"/>
          </w:tcPr>
          <w:p w:rsidR="0052338D" w:rsidRPr="00A96174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Pr="00D41D55" w:rsidR="00CD1696">
        <w:rPr>
          <w:rFonts w:ascii="Arial" w:hAnsi="Arial" w:cs="Arial"/>
          <w:sz w:val="14"/>
          <w:szCs w:val="14"/>
          <w:lang w:val="en-US"/>
        </w:rPr>
        <w:t>*</w:t>
      </w:r>
      <w:r w:rsidRPr="00D41D55" w:rsidR="00CD1696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Pr="00D41D55" w:rsidR="004A1FDE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Pr="00D41D55" w:rsidR="0095192A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Pr="00D41D55" w:rsidR="00CD1696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Pr="00D41D55" w:rsidR="00BA224C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Pr="00D41D55" w:rsidR="00AB6232">
        <w:rPr>
          <w:rFonts w:ascii="Arial" w:hAnsi="Arial" w:cs="Arial"/>
          <w:bCs/>
          <w:sz w:val="14"/>
          <w:szCs w:val="14"/>
          <w:lang w:val="en-US"/>
        </w:rPr>
        <w:t>s</w:t>
      </w:r>
      <w:r w:rsidRPr="00D41D55" w:rsidR="00BA224C">
        <w:rPr>
          <w:rFonts w:ascii="Arial" w:hAnsi="Arial" w:cs="Arial"/>
          <w:bCs/>
          <w:sz w:val="14"/>
          <w:szCs w:val="14"/>
          <w:lang w:val="en-US"/>
        </w:rPr>
        <w:t>tudent</w:t>
      </w:r>
      <w:r w:rsidRPr="00D41D55" w:rsidR="00EF27DB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216B81" w:rsidR="00DF5D64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Pr="00216B81" w:rsidR="0019533A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Pr="00216B81" w:rsidR="003B1A7D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Sect="00954D81">
      <w:headerReference w:type="default" r:id="rId6"/>
      <w:footerReference w:type="default" r:id="rId7"/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creator>ayse</dc:creator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