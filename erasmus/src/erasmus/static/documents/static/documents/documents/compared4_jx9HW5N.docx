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37691B" w:rsidRPr="0085758F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170" w:rsidR="006A4929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Pr="0085758F" w:rsid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/>
      </w:tblPr>
      <w:tblGrid>
        <w:gridCol w:w="994"/>
        <w:gridCol w:w="6346"/>
        <w:gridCol w:w="1843"/>
        <w:gridCol w:w="6870"/>
      </w:tblGrid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Tr="00DA3954">
        <w:tblPrEx>
          <w:tblW w:w="16053" w:type="dxa"/>
          <w:tblInd w:w="-182" w:type="dxa"/>
          <w:tblCellMar>
            <w:left w:w="70" w:type="dxa"/>
            <w:right w:w="70" w:type="dxa"/>
          </w:tblCellMar>
          <w:tblLook w:val="0000"/>
        </w:tblPrEx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8"/>
        <w:gridCol w:w="4536"/>
        <w:gridCol w:w="1843"/>
        <w:gridCol w:w="6804"/>
      </w:tblGrid>
      <w:tr w:rsidTr="008B3D3B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  <w:tr w:rsidTr="008B3D3B">
        <w:tblPrEx>
          <w:tblW w:w="16001" w:type="dxa"/>
          <w:tblInd w:w="-158" w:type="dxa"/>
          <w:tblLook w:val="04A0"/>
        </w:tblPrEx>
        <w:trPr>
          <w:trHeight w:val="479"/>
        </w:trPr>
        <w:tc>
          <w:tcPr>
            <w:tcW w:w="2818" w:type="dxa"/>
            <w:vMerge/>
            <w:vAlign w:val="center"/>
          </w:tcPr>
          <w:p w:rsidR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2</w:t>
            </w:r>
          </w:p>
        </w:tc>
      </w:tr>
    </w:tbl>
    <w:p w:rsidR="006E2FB7" w:rsidRPr="00D32458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val="000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Tr="00BE0402">
        <w:tblPrEx>
          <w:tblW w:w="16001" w:type="dxa"/>
          <w:tblInd w:w="-1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bottom w:w="0" w:type="dxa"/>
          </w:tblCellMar>
          <w:tblLook w:val="0000"/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80801" w:rsid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fgdfg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CS342 Operating Systems</w:t>
            </w:r>
          </w:p>
        </w:tc>
        <w:tc>
          <w:tcPr>
            <w:tcW w:w="900" w:type="dxa"/>
          </w:tcPr>
          <w:p>
            <w:r>
              <w:t>4.0</w:t>
            </w: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B47B33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0" w:after="0"/>
              <w:pPrChange w:id="0" w:author="user" w:date="2022-12-19T00:00:00Z">
                <w:pPr>
                  <w:spacing w:before="120" w:after="120"/>
                </w:pPr>
              </w:pPrChange>
              <w:rPr>
                <w:rFonts w:ascii="Times New Roman" w:hAnsi="Times New Roman" w:cs="Times New Roman"/>
                <w:sz w:val="24"/>
                <w:szCs w:val="24"/>
                <w:lang w:val="tr-TR"/>
                <w:rPrChange w:id="1" w:author="user" w:date="2022-12-19T00:00:00Z">
                  <w:rPr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2" w:author="user" w:date="2022-12-19T00:00:00Z">
              <w:r>
                <w:t>fgvd</w:t>
              </w:r>
            </w:ins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B47B33" w:rsidP="00E87BAD">
            <w:pPr>
              <w:spacing w:before="0" w:after="0"/>
              <w:pPrChange w:id="3" w:author="user" w:date="2022-12-19T00:00:00Z">
                <w:pPr>
                  <w:spacing w:before="120" w:after="120"/>
                </w:pPr>
              </w:pPrChange>
              <w:rPr>
                <w:rFonts w:ascii="Times New Roman" w:hAnsi="Times New Roman" w:cs="Times New Roman"/>
                <w:sz w:val="24"/>
                <w:szCs w:val="24"/>
                <w:lang w:val="tr-TR"/>
                <w:rPrChange w:id="4" w:author="user" w:date="2022-12-19T00:00:00Z">
                  <w:rPr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5" w:author="user" w:date="2022-12-19T00:00:00Z">
              <w:r>
                <w:t>4.0</w:t>
              </w:r>
            </w:ins>
          </w:p>
        </w:tc>
        <w:tc>
          <w:tcPr>
            <w:tcW w:w="4612" w:type="dxa"/>
            <w:vAlign w:val="center"/>
          </w:tcPr>
          <w:p w:rsidR="00741DE9" w:rsidRPr="00B47B33" w:rsidP="00E87BAD">
            <w:pPr>
              <w:spacing w:before="0" w:after="0"/>
              <w:pPrChange w:id="6" w:author="user" w:date="2022-12-19T00:00:00Z">
                <w:pPr>
                  <w:spacing w:before="120" w:after="120"/>
                </w:pPr>
              </w:pPrChange>
              <w:rPr>
                <w:rFonts w:ascii="Times New Roman" w:hAnsi="Times New Roman" w:cs="Times New Roman"/>
                <w:sz w:val="24"/>
                <w:szCs w:val="24"/>
                <w:lang w:val="tr-TR"/>
                <w:rPrChange w:id="7" w:author="user" w:date="2022-12-19T00:00:00Z">
                  <w:rPr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8" w:author="user" w:date="2022-12-19T00:00:00Z">
              <w:r>
                <w:t>CS342 Operating Systems</w:t>
              </w:r>
            </w:ins>
          </w:p>
        </w:tc>
        <w:tc>
          <w:tcPr>
            <w:tcW w:w="900" w:type="dxa"/>
          </w:tcPr>
          <w:p w:rsidR="00741DE9" w:rsidRPr="00B47B33" w:rsidP="00E87BAD">
            <w:pPr>
              <w:spacing w:before="0" w:after="0"/>
              <w:pPrChange w:id="9" w:author="user" w:date="2022-12-19T00:00:00Z">
                <w:pPr>
                  <w:spacing w:before="120" w:after="120"/>
                </w:pPr>
              </w:pPrChange>
              <w:rPr>
                <w:rFonts w:ascii="Times New Roman" w:hAnsi="Times New Roman" w:cs="Times New Roman"/>
                <w:sz w:val="24"/>
                <w:szCs w:val="24"/>
                <w:lang w:val="tr-TR"/>
                <w:rPrChange w:id="10" w:author="user" w:date="2022-12-19T00:00:00Z">
                  <w:rPr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11" w:author="user" w:date="2022-12-19T00:00:00Z">
              <w:r>
                <w:t>4.0</w:t>
              </w:r>
            </w:ins>
          </w:p>
        </w:tc>
        <w:tc>
          <w:tcPr>
            <w:tcW w:w="3135" w:type="dxa"/>
            <w:vAlign w:val="center"/>
          </w:tcPr>
          <w:p w:rsidR="00741DE9" w:rsidRPr="00B47B33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Tr="00BE0402">
        <w:tblPrEx>
          <w:tblW w:w="16001" w:type="dxa"/>
          <w:tblInd w:w="-158" w:type="dxa"/>
          <w:tblLayout w:type="fixed"/>
          <w:tblCellMar>
            <w:top w:w="0" w:type="dxa"/>
            <w:left w:w="70" w:type="dxa"/>
            <w:bottom w:w="0" w:type="dxa"/>
            <w:right w:w="70" w:type="dxa"/>
          </w:tblCellMar>
          <w:tblLook w:val="0000"/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0"/>
        <w:gridCol w:w="5580"/>
        <w:gridCol w:w="4140"/>
        <w:gridCol w:w="3135"/>
      </w:tblGrid>
      <w:tr w:rsidTr="00EC41B7">
        <w:tblPrEx>
          <w:tblW w:w="16015" w:type="dxa"/>
          <w:tblInd w:w="-1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Tr="00EC41B7">
        <w:tblPrEx>
          <w:tblW w:w="16015" w:type="dxa"/>
          <w:tblInd w:w="-172" w:type="dxa"/>
          <w:tblLook w:val="01E0"/>
        </w:tblPrEx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Pr="00D41D55" w:rsidR="00CD1696">
        <w:rPr>
          <w:rFonts w:ascii="Arial" w:hAnsi="Arial" w:cs="Arial"/>
          <w:sz w:val="14"/>
          <w:szCs w:val="14"/>
          <w:lang w:val="en-US"/>
        </w:rPr>
        <w:t>*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Pr="00D41D55" w:rsidR="004A1FDE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Pr="00D41D55" w:rsidR="0095192A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Pr="00D41D55" w:rsidR="00CD1696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Pr="00D41D55" w:rsidR="00AB6232">
        <w:rPr>
          <w:rFonts w:ascii="Arial" w:hAnsi="Arial" w:cs="Arial"/>
          <w:bCs/>
          <w:sz w:val="14"/>
          <w:szCs w:val="14"/>
          <w:lang w:val="en-US"/>
        </w:rPr>
        <w:t>s</w:t>
      </w:r>
      <w:r w:rsidRPr="00D41D55" w:rsidR="00BA224C">
        <w:rPr>
          <w:rFonts w:ascii="Arial" w:hAnsi="Arial" w:cs="Arial"/>
          <w:bCs/>
          <w:sz w:val="14"/>
          <w:szCs w:val="14"/>
          <w:lang w:val="en-US"/>
        </w:rPr>
        <w:t>tudent</w:t>
      </w:r>
      <w:r w:rsidRPr="00D41D55" w:rsidR="00EF27DB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Pr="00216B81" w:rsidR="00DF5D64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Pr="00216B81" w:rsidR="0019533A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Pr="00216B81" w:rsidR="003B1A7D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Pr="00216B81" w:rsidR="002E32B6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Pr="00216B81" w:rsidR="009D0170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Sect="00954D81">
      <w:headerReference w:type="default" r:id="rId6"/>
      <w:footerReference w:type="default" r:id="rId7"/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creator>ayse</dc:creator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