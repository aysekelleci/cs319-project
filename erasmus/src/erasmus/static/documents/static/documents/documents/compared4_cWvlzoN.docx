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Python via .NET 22.12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37691B" w:rsidRPr="0085758F" w:rsidP="0085758F">
      <w:pPr>
        <w:tabs>
          <w:tab w:val="left" w:pos="5572"/>
        </w:tabs>
        <w:spacing w:before="180" w:after="360"/>
        <w:ind w:left="854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-95250</wp:posOffset>
            </wp:positionV>
            <wp:extent cx="539750" cy="5397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0170" w:rsidR="006A4929">
        <w:rPr>
          <w:rFonts w:ascii="Arial" w:hAnsi="Arial" w:cs="Arial"/>
          <w:b/>
          <w:bCs/>
          <w:sz w:val="28"/>
          <w:szCs w:val="28"/>
          <w:lang w:val="en-US"/>
        </w:rPr>
        <w:t>Bilkent University</w:t>
      </w:r>
      <w:r w:rsidR="00986AFF">
        <w:rPr>
          <w:rFonts w:ascii="Arial" w:hAnsi="Arial" w:cs="Arial"/>
          <w:b/>
          <w:bCs/>
          <w:sz w:val="26"/>
          <w:szCs w:val="26"/>
          <w:lang w:val="en-US"/>
        </w:rPr>
        <w:t xml:space="preserve">           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Course </w:t>
      </w:r>
      <w:r w:rsidRPr="0085758F"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Exemption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Pre-Approval Form </w:t>
      </w:r>
      <w:r w:rsidRPr="0085758F" w:rsidR="0085758F">
        <w:rPr>
          <w:rFonts w:ascii="Arial" w:hAnsi="Arial" w:cs="Arial"/>
          <w:b/>
          <w:bCs/>
          <w:sz w:val="32"/>
          <w:szCs w:val="32"/>
          <w:lang w:val="en-US"/>
        </w:rPr>
        <w:t>for Outgoing Exchange Students</w:t>
      </w:r>
    </w:p>
    <w:tbl>
      <w:tblPr>
        <w:tblW w:w="16053" w:type="dxa"/>
        <w:tblInd w:w="-182" w:type="dxa"/>
        <w:tblCellMar>
          <w:left w:w="70" w:type="dxa"/>
          <w:right w:w="70" w:type="dxa"/>
        </w:tblCellMar>
        <w:tblLook w:val="0000"/>
      </w:tblPr>
      <w:tblGrid>
        <w:gridCol w:w="994"/>
        <w:gridCol w:w="6346"/>
        <w:gridCol w:w="1843"/>
        <w:gridCol w:w="6870"/>
      </w:tblGrid>
      <w:tr w:rsidTr="00DA3954">
        <w:tblPrEx>
          <w:tblW w:w="16053" w:type="dxa"/>
          <w:tblInd w:w="-182" w:type="dxa"/>
          <w:tblCellMar>
            <w:left w:w="70" w:type="dxa"/>
            <w:right w:w="70" w:type="dxa"/>
          </w:tblCellMar>
          <w:tblLook w:val="0000"/>
        </w:tblPrEx>
        <w:trPr>
          <w:trHeight w:hRule="exact" w:val="397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003" w:rsidRPr="00FB5657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Melisa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4003" w:rsidRPr="00FB5657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ID Number</w:t>
            </w:r>
          </w:p>
        </w:tc>
        <w:tc>
          <w:tcPr>
            <w:tcW w:w="6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21703437</w:t>
            </w:r>
          </w:p>
        </w:tc>
      </w:tr>
      <w:tr w:rsidTr="00DA3954">
        <w:tblPrEx>
          <w:tblW w:w="16053" w:type="dxa"/>
          <w:tblInd w:w="-182" w:type="dxa"/>
          <w:tblCellMar>
            <w:left w:w="70" w:type="dxa"/>
            <w:right w:w="70" w:type="dxa"/>
          </w:tblCellMar>
          <w:tblLook w:val="0000"/>
        </w:tblPrEx>
        <w:trPr>
          <w:trHeight w:hRule="exact" w:val="397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003" w:rsidRPr="00FB5657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Surname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Tanrıkulu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4003" w:rsidRPr="00FB5657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Department</w:t>
            </w:r>
          </w:p>
        </w:tc>
        <w:tc>
          <w:tcPr>
            <w:tcW w:w="6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Computer Engineering</w:t>
            </w:r>
          </w:p>
        </w:tc>
      </w:tr>
    </w:tbl>
    <w:p w:rsidR="00D16B4B" w:rsidRPr="00D02403" w:rsidP="00E84D4B">
      <w:pPr>
        <w:tabs>
          <w:tab w:val="left" w:leader="hyphen" w:pos="1077"/>
          <w:tab w:val="left" w:leader="hyphen" w:pos="9214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18"/>
        <w:gridCol w:w="4536"/>
        <w:gridCol w:w="1843"/>
        <w:gridCol w:w="6804"/>
      </w:tblGrid>
      <w:tr w:rsidTr="008B3D3B">
        <w:tblPrEx>
          <w:tblW w:w="16001" w:type="dxa"/>
          <w:tblInd w:w="-15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469"/>
        </w:trPr>
        <w:tc>
          <w:tcPr>
            <w:tcW w:w="2818" w:type="dxa"/>
            <w:vMerge w:val="restart"/>
            <w:vAlign w:val="center"/>
          </w:tcPr>
          <w:p w:rsidR="008D66A3" w:rsidP="002B2905">
            <w:pPr>
              <w:pStyle w:val="Heading1"/>
            </w:pPr>
            <w:r>
              <w:t>Name of the host institution</w:t>
            </w:r>
          </w:p>
        </w:tc>
        <w:tc>
          <w:tcPr>
            <w:tcW w:w="4536" w:type="dxa"/>
            <w:vMerge w:val="restart"/>
            <w:vAlign w:val="center"/>
          </w:tcPr>
          <w:p>
            <w:r>
              <w:t>Uppsala University</w:t>
            </w:r>
          </w:p>
        </w:tc>
        <w:tc>
          <w:tcPr>
            <w:tcW w:w="1843" w:type="dxa"/>
            <w:vAlign w:val="center"/>
          </w:tcPr>
          <w:p w:rsidR="008D66A3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  <w:t>Academic Year</w:t>
            </w:r>
          </w:p>
        </w:tc>
        <w:tc>
          <w:tcPr>
            <w:tcW w:w="6804" w:type="dxa"/>
            <w:vAlign w:val="center"/>
          </w:tcPr>
          <w:p>
            <w:r>
              <w:t>2</w:t>
            </w:r>
          </w:p>
        </w:tc>
      </w:tr>
      <w:tr w:rsidTr="008B3D3B">
        <w:tblPrEx>
          <w:tblW w:w="16001" w:type="dxa"/>
          <w:tblInd w:w="-158" w:type="dxa"/>
          <w:tblLook w:val="04A0"/>
        </w:tblPrEx>
        <w:trPr>
          <w:trHeight w:val="479"/>
        </w:trPr>
        <w:tc>
          <w:tcPr>
            <w:tcW w:w="2818" w:type="dxa"/>
            <w:vMerge/>
            <w:vAlign w:val="center"/>
          </w:tcPr>
          <w:p w:rsidR="008D66A3" w:rsidP="002B2905">
            <w:pPr>
              <w:pStyle w:val="Heading1"/>
            </w:pPr>
          </w:p>
        </w:tc>
        <w:tc>
          <w:tcPr>
            <w:tcW w:w="4536" w:type="dxa"/>
            <w:vMerge/>
            <w:vAlign w:val="center"/>
          </w:tcPr>
          <w:p w:rsidR="008D66A3" w:rsidP="002B2905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8D66A3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>Semester</w:t>
            </w:r>
          </w:p>
        </w:tc>
        <w:tc>
          <w:tcPr>
            <w:tcW w:w="6804" w:type="dxa"/>
            <w:vAlign w:val="center"/>
          </w:tcPr>
          <w:p>
            <w:r>
              <w:t>2</w:t>
            </w:r>
          </w:p>
        </w:tc>
      </w:tr>
    </w:tbl>
    <w:p w:rsidR="006E2FB7" w:rsidRPr="00D32458" w:rsidP="00FC19B8">
      <w:pPr>
        <w:tabs>
          <w:tab w:val="left" w:pos="-360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bottom w:w="0" w:type="dxa"/>
        </w:tblCellMar>
        <w:tblLook w:val="0000"/>
      </w:tblPr>
      <w:tblGrid>
        <w:gridCol w:w="446"/>
        <w:gridCol w:w="900"/>
        <w:gridCol w:w="5016"/>
        <w:gridCol w:w="992"/>
        <w:gridCol w:w="4612"/>
        <w:gridCol w:w="900"/>
        <w:gridCol w:w="3135"/>
      </w:tblGrid>
      <w:tr w:rsidTr="00BE0402">
        <w:tblPrEx>
          <w:tblW w:w="16001" w:type="dxa"/>
          <w:tblInd w:w="-15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rPr>
          <w:trHeight w:val="624"/>
        </w:trPr>
        <w:tc>
          <w:tcPr>
            <w:tcW w:w="7354" w:type="dxa"/>
            <w:gridSpan w:val="4"/>
            <w:vAlign w:val="center"/>
          </w:tcPr>
          <w:p w:rsidR="00770F39" w:rsidP="002D050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Host institution courses to be transferred upon approval</w:t>
            </w:r>
          </w:p>
        </w:tc>
        <w:tc>
          <w:tcPr>
            <w:tcW w:w="8647" w:type="dxa"/>
            <w:gridSpan w:val="3"/>
            <w:shd w:val="clear" w:color="auto" w:fill="auto"/>
            <w:vAlign w:val="center"/>
          </w:tcPr>
          <w:p w:rsidR="00770F39" w:rsidRPr="00EC41B7" w:rsidP="00EC41B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Course or requirement to be exempted if 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transferred</w:t>
            </w:r>
            <w:r w:rsidR="0007112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course is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completed with a passing grade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80801" w:rsidR="00F80801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  <w:lang w:val="en-US"/>
              </w:rPr>
              <w:t>†</w:t>
            </w:r>
          </w:p>
        </w:tc>
      </w:tr>
      <w:tr w:rsidTr="00BE0402">
        <w:tblPrEx>
          <w:tblW w:w="16001" w:type="dxa"/>
          <w:tblInd w:w="-158" w:type="dxa"/>
          <w:tblLayout w:type="fixed"/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trHeight w:hRule="exact" w:val="614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EC7C62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41DE9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</w:t>
            </w:r>
          </w:p>
          <w:p w:rsidR="00741DE9" w:rsidRPr="00EC7C62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Code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EC7C62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EC7C62"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Name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EC7C62" w:rsidP="0023521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  <w:r w:rsidRPr="00BA224C">
              <w:rPr>
                <w:rFonts w:ascii="Arial" w:hAnsi="Arial" w:cs="Arial"/>
                <w:b/>
                <w:sz w:val="20"/>
                <w:szCs w:val="20"/>
                <w:lang w:val="en-US"/>
              </w:rPr>
              <w:t>*</w:t>
            </w:r>
          </w:p>
        </w:tc>
        <w:tc>
          <w:tcPr>
            <w:tcW w:w="4612" w:type="dxa"/>
            <w:vAlign w:val="center"/>
          </w:tcPr>
          <w:p w:rsidR="00741DE9" w:rsidP="00770F3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Code and Name for a Required Course,</w:t>
            </w:r>
          </w:p>
          <w:p w:rsidR="00741DE9" w:rsidRPr="00B11567" w:rsidP="00770F39">
            <w:pPr>
              <w:rPr>
                <w:rFonts w:ascii="Arial" w:hAnsi="Arial" w:cs="Arial"/>
                <w:b/>
                <w:color w:val="FF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Group Name for an Elective Requirement</w:t>
            </w:r>
          </w:p>
        </w:tc>
        <w:tc>
          <w:tcPr>
            <w:tcW w:w="900" w:type="dxa"/>
            <w:vAlign w:val="center"/>
          </w:tcPr>
          <w:p w:rsidR="00741DE9" w:rsidRPr="00EC7C62" w:rsidP="008D05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</w:p>
        </w:tc>
        <w:tc>
          <w:tcPr>
            <w:tcW w:w="3135" w:type="dxa"/>
          </w:tcPr>
          <w:p w:rsidR="00741DE9" w:rsidRPr="006A6A06" w:rsidP="008D05A8">
            <w:pPr>
              <w:spacing w:before="4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Requirement Exemptions only: Course code(s) of directly equivalent course(s), if any **</w:t>
            </w:r>
          </w:p>
        </w:tc>
      </w:tr>
      <w:tr w:rsidTr="00BE0402">
        <w:tblPrEx>
          <w:tblW w:w="16001" w:type="dxa"/>
          <w:tblInd w:w="-158" w:type="dxa"/>
          <w:tblLayout w:type="fixed"/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fgdfg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5.0</w:t>
            </w:r>
          </w:p>
        </w:tc>
        <w:tc>
          <w:tcPr>
            <w:tcW w:w="4612" w:type="dxa"/>
            <w:vAlign w:val="center"/>
          </w:tcPr>
          <w:p>
            <w:r>
              <w:t>CS342 Operating Systems</w:t>
            </w:r>
          </w:p>
        </w:tc>
        <w:tc>
          <w:tcPr>
            <w:tcW w:w="900" w:type="dxa"/>
          </w:tcPr>
          <w:p>
            <w:r>
              <w:t>4.0</w:t>
            </w:r>
          </w:p>
        </w:tc>
        <w:tc>
          <w:tcPr>
            <w:tcW w:w="3135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Tr="00BE0402">
        <w:tblPrEx>
          <w:tblW w:w="16001" w:type="dxa"/>
          <w:tblInd w:w="-158" w:type="dxa"/>
          <w:tblLayout w:type="fixed"/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B47B33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B47B33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pPr>
              <w:spacing w:before="120" w:after="120"/>
              <w:pPrChange w:id="0" w:author="user" w:date="2022-12-19T00:00:00Z">
                <w:pPr/>
              </w:pPrChange>
              <w:rPr>
                <w:rFonts w:ascii="Arial" w:hAnsi="Arial" w:cs="Arial"/>
                <w:sz w:val="18"/>
                <w:szCs w:val="18"/>
                <w:lang w:val="en-US"/>
                <w:rPrChange w:id="1" w:author="user" w:date="2022-12-19T00:00:00Z">
                  <w:rPr/>
                </w:rPrChange>
              </w:rPr>
            </w:pPr>
            <w:del w:id="2" w:author="user" w:date="2022-12-19T00:00:00Z">
              <w:r>
                <w:delText>fgvd</w:delText>
              </w:r>
            </w:del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pPr>
              <w:spacing w:before="120" w:after="120"/>
              <w:pPrChange w:id="3" w:author="user" w:date="2022-12-19T00:00:00Z">
                <w:pPr/>
              </w:pPrChange>
              <w:rPr>
                <w:rFonts w:ascii="Arial" w:hAnsi="Arial" w:cs="Arial"/>
                <w:sz w:val="18"/>
                <w:szCs w:val="18"/>
                <w:lang w:val="en-US"/>
                <w:rPrChange w:id="4" w:author="user" w:date="2022-12-19T00:00:00Z">
                  <w:rPr/>
                </w:rPrChange>
              </w:rPr>
            </w:pPr>
            <w:del w:id="5" w:author="user" w:date="2022-12-19T00:00:00Z">
              <w:r>
                <w:delText>4.0</w:delText>
              </w:r>
            </w:del>
          </w:p>
        </w:tc>
        <w:tc>
          <w:tcPr>
            <w:tcW w:w="4612" w:type="dxa"/>
            <w:vAlign w:val="center"/>
          </w:tcPr>
          <w:p>
            <w:pPr>
              <w:spacing w:before="120" w:after="120"/>
              <w:pPrChange w:id="6" w:author="user" w:date="2022-12-19T00:00:00Z">
                <w:pPr/>
              </w:pPrChange>
              <w:rPr>
                <w:rFonts w:ascii="Arial" w:hAnsi="Arial" w:cs="Arial"/>
                <w:sz w:val="18"/>
                <w:szCs w:val="18"/>
                <w:lang w:val="en-US"/>
                <w:rPrChange w:id="7" w:author="user" w:date="2022-12-19T00:00:00Z">
                  <w:rPr/>
                </w:rPrChange>
              </w:rPr>
            </w:pPr>
            <w:del w:id="8" w:author="user" w:date="2022-12-19T00:00:00Z">
              <w:r>
                <w:delText>CS342 Operating Systems</w:delText>
              </w:r>
            </w:del>
          </w:p>
        </w:tc>
        <w:tc>
          <w:tcPr>
            <w:tcW w:w="900" w:type="dxa"/>
          </w:tcPr>
          <w:p>
            <w:pPr>
              <w:spacing w:before="120" w:after="120"/>
              <w:pPrChange w:id="9" w:author="user" w:date="2022-12-19T00:00:00Z">
                <w:pPr/>
              </w:pPrChange>
              <w:rPr>
                <w:rFonts w:ascii="Arial" w:hAnsi="Arial" w:cs="Arial"/>
                <w:sz w:val="18"/>
                <w:szCs w:val="18"/>
                <w:lang w:val="en-US"/>
                <w:rPrChange w:id="10" w:author="user" w:date="2022-12-19T00:00:00Z">
                  <w:rPr/>
                </w:rPrChange>
              </w:rPr>
            </w:pPr>
            <w:del w:id="11" w:author="user" w:date="2022-12-19T00:00:00Z">
              <w:r>
                <w:delText>4.0</w:delText>
              </w:r>
            </w:del>
          </w:p>
        </w:tc>
        <w:tc>
          <w:tcPr>
            <w:tcW w:w="3135" w:type="dxa"/>
            <w:vAlign w:val="center"/>
          </w:tcPr>
          <w:p w:rsidR="00741DE9" w:rsidRPr="00B47B33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Tr="00BE0402">
        <w:tblPrEx>
          <w:tblW w:w="16001" w:type="dxa"/>
          <w:tblInd w:w="-158" w:type="dxa"/>
          <w:tblLayout w:type="fixed"/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Tr="00BE0402">
        <w:tblPrEx>
          <w:tblW w:w="16001" w:type="dxa"/>
          <w:tblInd w:w="-158" w:type="dxa"/>
          <w:tblLayout w:type="fixed"/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Tr="00BE0402">
        <w:tblPrEx>
          <w:tblW w:w="16001" w:type="dxa"/>
          <w:tblInd w:w="-158" w:type="dxa"/>
          <w:tblLayout w:type="fixed"/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Tr="00BE0402">
        <w:tblPrEx>
          <w:tblW w:w="16001" w:type="dxa"/>
          <w:tblInd w:w="-158" w:type="dxa"/>
          <w:tblLayout w:type="fixed"/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Tr="00BE0402">
        <w:tblPrEx>
          <w:tblW w:w="16001" w:type="dxa"/>
          <w:tblInd w:w="-158" w:type="dxa"/>
          <w:tblLayout w:type="fixed"/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Tr="00BE0402">
        <w:tblPrEx>
          <w:tblW w:w="16001" w:type="dxa"/>
          <w:tblInd w:w="-158" w:type="dxa"/>
          <w:tblLayout w:type="fixed"/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Tr="00BE0402">
        <w:tblPrEx>
          <w:tblW w:w="16001" w:type="dxa"/>
          <w:tblInd w:w="-158" w:type="dxa"/>
          <w:tblLayout w:type="fixed"/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Tr="00BE0402">
        <w:tblPrEx>
          <w:tblW w:w="16001" w:type="dxa"/>
          <w:tblInd w:w="-158" w:type="dxa"/>
          <w:tblLayout w:type="fixed"/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C7398" w:rsidRPr="00EF66C9" w:rsidP="00804D3A">
      <w:pPr>
        <w:tabs>
          <w:tab w:val="left" w:pos="2352"/>
          <w:tab w:val="left" w:pos="3689"/>
          <w:tab w:val="left" w:pos="4780"/>
          <w:tab w:val="left" w:pos="6553"/>
          <w:tab w:val="left" w:pos="8711"/>
          <w:tab w:val="left" w:pos="9802"/>
        </w:tabs>
        <w:spacing w:before="60" w:after="60"/>
        <w:ind w:left="55"/>
        <w:rPr>
          <w:rFonts w:ascii="Arial" w:hAnsi="Arial" w:cs="Arial"/>
          <w:b/>
          <w:sz w:val="2"/>
          <w:szCs w:val="2"/>
          <w:lang w:val="en-US"/>
        </w:rPr>
      </w:pPr>
    </w:p>
    <w:tbl>
      <w:tblPr>
        <w:tblW w:w="16015" w:type="dxa"/>
        <w:tblInd w:w="-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60"/>
        <w:gridCol w:w="5580"/>
        <w:gridCol w:w="4140"/>
        <w:gridCol w:w="3135"/>
      </w:tblGrid>
      <w:tr w:rsidTr="00EC41B7">
        <w:tblPrEx>
          <w:tblW w:w="16015" w:type="dxa"/>
          <w:tblInd w:w="-17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hRule="exact" w:val="283"/>
        </w:trPr>
        <w:tc>
          <w:tcPr>
            <w:tcW w:w="3160" w:type="dxa"/>
            <w:vAlign w:val="center"/>
          </w:tcPr>
          <w:p w:rsidR="0052338D" w:rsidRPr="00624354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Approved by</w:t>
            </w:r>
          </w:p>
        </w:tc>
        <w:tc>
          <w:tcPr>
            <w:tcW w:w="5580" w:type="dxa"/>
            <w:vAlign w:val="center"/>
          </w:tcPr>
          <w:p w:rsidR="0052338D" w:rsidRPr="00624354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Name</w:t>
            </w:r>
          </w:p>
        </w:tc>
        <w:tc>
          <w:tcPr>
            <w:tcW w:w="4140" w:type="dxa"/>
            <w:vAlign w:val="center"/>
          </w:tcPr>
          <w:p w:rsidR="0052338D" w:rsidRPr="00624354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3135" w:type="dxa"/>
          </w:tcPr>
          <w:p w:rsidR="0052338D" w:rsidRPr="00624354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Date</w:t>
            </w:r>
          </w:p>
        </w:tc>
      </w:tr>
      <w:tr w:rsidTr="00EC41B7">
        <w:tblPrEx>
          <w:tblW w:w="16015" w:type="dxa"/>
          <w:tblInd w:w="-172" w:type="dxa"/>
          <w:tblLook w:val="01E0"/>
        </w:tblPrEx>
        <w:trPr>
          <w:trHeight w:hRule="exact" w:val="492"/>
        </w:trPr>
        <w:tc>
          <w:tcPr>
            <w:tcW w:w="3160" w:type="dxa"/>
            <w:vAlign w:val="center"/>
          </w:tcPr>
          <w:p w:rsidR="00A00446" w:rsidRPr="00A96174" w:rsidP="00BE0402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96174">
              <w:rPr>
                <w:rFonts w:ascii="Arial" w:hAnsi="Arial" w:cs="Arial"/>
                <w:sz w:val="18"/>
                <w:szCs w:val="18"/>
                <w:lang w:val="en-US"/>
              </w:rPr>
              <w:t>Exch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ange</w:t>
            </w:r>
            <w:r w:rsidR="00BE040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Coordinator</w:t>
            </w:r>
          </w:p>
        </w:tc>
        <w:tc>
          <w:tcPr>
            <w:tcW w:w="5580" w:type="dxa"/>
            <w:vAlign w:val="center"/>
          </w:tcPr>
          <w:p>
            <w:r>
              <w:t>Can ALKAN</w:t>
            </w:r>
          </w:p>
        </w:tc>
        <w:tc>
          <w:tcPr>
            <w:tcW w:w="4140" w:type="dxa"/>
            <w:vAlign w:val="center"/>
          </w:tcPr>
          <w:p w:rsidR="0052338D" w:rsidRPr="00A96174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52338D" w:rsidRPr="00A96174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11FB7" w:rsidRPr="00216B81" w:rsidP="00F11FB7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rPr>
          <w:rFonts w:ascii="Arial" w:hAnsi="Arial" w:cs="Arial"/>
          <w:bCs/>
          <w:sz w:val="10"/>
          <w:szCs w:val="10"/>
          <w:lang w:val="en-US"/>
        </w:rPr>
      </w:pPr>
    </w:p>
    <w:p w:rsidR="005F1399" w:rsidRPr="00D41D55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 </w:t>
      </w:r>
      <w:r w:rsidRPr="00D41D55" w:rsidR="00CD1696">
        <w:rPr>
          <w:rFonts w:ascii="Arial" w:hAnsi="Arial" w:cs="Arial"/>
          <w:sz w:val="14"/>
          <w:szCs w:val="14"/>
          <w:lang w:val="en-US"/>
        </w:rPr>
        <w:t>*</w:t>
      </w:r>
      <w:r w:rsidRPr="00D41D55" w:rsidR="00CD1696">
        <w:rPr>
          <w:rFonts w:ascii="Arial" w:hAnsi="Arial" w:cs="Arial"/>
          <w:bCs/>
          <w:sz w:val="14"/>
          <w:szCs w:val="14"/>
          <w:lang w:val="en-US"/>
        </w:rPr>
        <w:t xml:space="preserve"> </w:t>
      </w:r>
      <w:r w:rsidRPr="00D41D55" w:rsidR="004A1FDE">
        <w:rPr>
          <w:rFonts w:ascii="Arial" w:hAnsi="Arial" w:cs="Arial"/>
          <w:bCs/>
          <w:sz w:val="14"/>
          <w:szCs w:val="14"/>
          <w:lang w:val="en-US"/>
        </w:rPr>
        <w:t xml:space="preserve">ECTS credits </w:t>
      </w:r>
      <w:r w:rsidRPr="00D41D55" w:rsidR="0095192A">
        <w:rPr>
          <w:rFonts w:ascii="Arial" w:hAnsi="Arial" w:cs="Arial"/>
          <w:bCs/>
          <w:sz w:val="14"/>
          <w:szCs w:val="14"/>
          <w:lang w:val="en-US"/>
        </w:rPr>
        <w:t xml:space="preserve">for </w:t>
      </w:r>
      <w:r w:rsidRPr="00D41D55" w:rsidR="00CD1696">
        <w:rPr>
          <w:rFonts w:ascii="Arial" w:hAnsi="Arial" w:cs="Arial"/>
          <w:bCs/>
          <w:sz w:val="14"/>
          <w:szCs w:val="14"/>
          <w:lang w:val="en-US"/>
        </w:rPr>
        <w:t xml:space="preserve">Erasmus </w:t>
      </w:r>
      <w:r w:rsidRPr="00D41D55" w:rsidR="00BA224C">
        <w:rPr>
          <w:rFonts w:ascii="Arial" w:hAnsi="Arial" w:cs="Arial"/>
          <w:bCs/>
          <w:sz w:val="14"/>
          <w:szCs w:val="14"/>
          <w:lang w:val="en-US"/>
        </w:rPr>
        <w:t xml:space="preserve">exchange </w:t>
      </w:r>
      <w:r w:rsidRPr="00D41D55" w:rsidR="00AB6232">
        <w:rPr>
          <w:rFonts w:ascii="Arial" w:hAnsi="Arial" w:cs="Arial"/>
          <w:bCs/>
          <w:sz w:val="14"/>
          <w:szCs w:val="14"/>
          <w:lang w:val="en-US"/>
        </w:rPr>
        <w:t>s</w:t>
      </w:r>
      <w:r w:rsidRPr="00D41D55" w:rsidR="00BA224C">
        <w:rPr>
          <w:rFonts w:ascii="Arial" w:hAnsi="Arial" w:cs="Arial"/>
          <w:bCs/>
          <w:sz w:val="14"/>
          <w:szCs w:val="14"/>
          <w:lang w:val="en-US"/>
        </w:rPr>
        <w:t>tudent</w:t>
      </w:r>
      <w:r w:rsidRPr="00D41D55" w:rsidR="00EF27DB">
        <w:rPr>
          <w:rFonts w:ascii="Arial" w:hAnsi="Arial" w:cs="Arial"/>
          <w:bCs/>
          <w:sz w:val="14"/>
          <w:szCs w:val="14"/>
          <w:lang w:val="en-US"/>
        </w:rPr>
        <w:t>s</w:t>
      </w:r>
      <w:r w:rsidR="002A1F62">
        <w:rPr>
          <w:rFonts w:ascii="Arial" w:hAnsi="Arial" w:cs="Arial"/>
          <w:bCs/>
          <w:sz w:val="14"/>
          <w:szCs w:val="14"/>
          <w:lang w:val="en-US"/>
        </w:rPr>
        <w:t>.</w:t>
      </w:r>
    </w:p>
    <w:p w:rsidR="00D41D55" w:rsidRPr="00D41D55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 w:rsidRPr="00D41D55">
        <w:rPr>
          <w:rFonts w:ascii="Arial" w:hAnsi="Arial" w:cs="Arial"/>
          <w:sz w:val="14"/>
          <w:szCs w:val="14"/>
          <w:lang w:val="en-US"/>
        </w:rPr>
        <w:t>** App</w:t>
      </w:r>
      <w:r>
        <w:rPr>
          <w:rFonts w:ascii="Arial" w:hAnsi="Arial" w:cs="Arial"/>
          <w:sz w:val="14"/>
          <w:szCs w:val="14"/>
          <w:lang w:val="en-US"/>
        </w:rPr>
        <w:t>licable only if there is a</w:t>
      </w:r>
      <w:r w:rsidR="001C0C34">
        <w:rPr>
          <w:rFonts w:ascii="Arial" w:hAnsi="Arial" w:cs="Arial"/>
          <w:sz w:val="14"/>
          <w:szCs w:val="14"/>
          <w:lang w:val="en-US"/>
        </w:rPr>
        <w:t xml:space="preserve"> </w:t>
      </w:r>
      <w:r>
        <w:rPr>
          <w:rFonts w:ascii="Arial" w:hAnsi="Arial" w:cs="Arial"/>
          <w:sz w:val="14"/>
          <w:szCs w:val="14"/>
          <w:lang w:val="en-US"/>
        </w:rPr>
        <w:t>direct</w:t>
      </w:r>
      <w:r w:rsidR="002A1F62">
        <w:rPr>
          <w:rFonts w:ascii="Arial" w:hAnsi="Arial" w:cs="Arial"/>
          <w:sz w:val="14"/>
          <w:szCs w:val="14"/>
          <w:lang w:val="en-US"/>
        </w:rPr>
        <w:t>ly</w:t>
      </w:r>
      <w:r>
        <w:rPr>
          <w:rFonts w:ascii="Arial" w:hAnsi="Arial" w:cs="Arial"/>
          <w:sz w:val="14"/>
          <w:szCs w:val="14"/>
          <w:lang w:val="en-US"/>
        </w:rPr>
        <w:t xml:space="preserve"> equivalent course in the elective group that the student</w:t>
      </w:r>
      <w:r w:rsidR="00CE054D">
        <w:rPr>
          <w:rFonts w:ascii="Arial" w:hAnsi="Arial" w:cs="Arial"/>
          <w:sz w:val="14"/>
          <w:szCs w:val="14"/>
          <w:lang w:val="en-US"/>
        </w:rPr>
        <w:t xml:space="preserve"> is</w:t>
      </w:r>
      <w:r>
        <w:rPr>
          <w:rFonts w:ascii="Arial" w:hAnsi="Arial" w:cs="Arial"/>
          <w:sz w:val="14"/>
          <w:szCs w:val="14"/>
          <w:lang w:val="en-US"/>
        </w:rPr>
        <w:t xml:space="preserve"> exempted from.</w:t>
      </w:r>
      <w:r w:rsidR="00EC41B7">
        <w:rPr>
          <w:rFonts w:ascii="Arial" w:hAnsi="Arial" w:cs="Arial"/>
          <w:sz w:val="14"/>
          <w:szCs w:val="14"/>
          <w:lang w:val="en-US"/>
        </w:rPr>
        <w:t xml:space="preserve"> </w:t>
      </w:r>
      <w:r w:rsidR="0085571D">
        <w:rPr>
          <w:rFonts w:ascii="Arial" w:hAnsi="Arial" w:cs="Arial"/>
          <w:sz w:val="14"/>
          <w:szCs w:val="14"/>
          <w:lang w:val="en-US"/>
        </w:rPr>
        <w:t>The student will be considered to have taken this course by the STARS system.</w:t>
      </w:r>
    </w:p>
    <w:p w:rsidR="00D84500" w:rsidP="00D84500">
      <w:pPr>
        <w:ind w:left="-238"/>
        <w:rPr>
          <w:rStyle w:val="apple-style-span"/>
          <w:rFonts w:ascii="Arial" w:hAnsi="Arial" w:cs="Arial"/>
          <w:bCs/>
          <w:color w:val="000000"/>
          <w:sz w:val="14"/>
          <w:szCs w:val="14"/>
        </w:rPr>
      </w:pPr>
      <w:r w:rsidRPr="004119FE">
        <w:rPr>
          <w:rFonts w:ascii="Arial" w:hAnsi="Arial" w:cs="Arial"/>
          <w:b/>
          <w:bCs/>
          <w:sz w:val="12"/>
          <w:szCs w:val="12"/>
          <w:lang w:val="en-US"/>
        </w:rPr>
        <w:t>†</w:t>
      </w:r>
      <w:r w:rsidRPr="004119FE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216B81" w:rsidR="009D0170">
        <w:rPr>
          <w:rStyle w:val="apple-style-span"/>
          <w:rFonts w:ascii="Arial" w:hAnsi="Arial" w:cs="Arial"/>
          <w:bCs/>
          <w:color w:val="000000"/>
          <w:sz w:val="14"/>
          <w:szCs w:val="14"/>
        </w:rPr>
        <w:t>A t</w:t>
      </w:r>
      <w:r w:rsidRPr="00216B81" w:rsidR="002E32B6">
        <w:rPr>
          <w:rStyle w:val="apple-style-span"/>
          <w:rFonts w:ascii="Arial" w:hAnsi="Arial" w:cs="Arial"/>
          <w:bCs/>
          <w:color w:val="000000"/>
          <w:sz w:val="14"/>
          <w:szCs w:val="14"/>
        </w:rPr>
        <w:t>ransferred course may provide exemption from </w:t>
      </w:r>
      <w:r w:rsidRPr="00216B81" w:rsidR="009D0170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a </w:t>
      </w:r>
      <w:r w:rsidR="00114E4C">
        <w:rPr>
          <w:rStyle w:val="apple-style-span"/>
          <w:rFonts w:ascii="Arial" w:hAnsi="Arial" w:cs="Arial"/>
          <w:bCs/>
          <w:color w:val="000000"/>
          <w:sz w:val="14"/>
          <w:szCs w:val="14"/>
        </w:rPr>
        <w:t>requirement</w:t>
      </w:r>
      <w:r w:rsidRPr="00216B81" w:rsidR="009D0170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in the curriculum</w:t>
      </w:r>
      <w:r w:rsidRPr="00216B81" w:rsidR="002E32B6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r w:rsidRPr="00216B81" w:rsidR="009D0170">
        <w:rPr>
          <w:rStyle w:val="apple-style-span"/>
          <w:rFonts w:ascii="Arial" w:hAnsi="Arial" w:cs="Arial"/>
          <w:bCs/>
          <w:color w:val="000000"/>
          <w:sz w:val="14"/>
          <w:szCs w:val="14"/>
        </w:rPr>
        <w:t>if</w:t>
      </w:r>
      <w:r w:rsidRPr="00216B81" w:rsidR="002E32B6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deemed to be</w:t>
      </w:r>
      <w:r w:rsidRPr="00216B81" w:rsidR="009D0170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r w:rsidRPr="00216B81" w:rsidR="00DF5D64">
        <w:rPr>
          <w:rStyle w:val="apple-style-span"/>
          <w:rFonts w:ascii="Arial" w:hAnsi="Arial" w:cs="Arial"/>
          <w:bCs/>
          <w:color w:val="000000"/>
          <w:sz w:val="14"/>
          <w:szCs w:val="14"/>
        </w:rPr>
        <w:t>equivalent</w:t>
      </w:r>
      <w:r w:rsidRPr="00216B81" w:rsidR="002E32B6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by the </w:t>
      </w:r>
      <w:r w:rsidRPr="00216B81" w:rsidR="009D0170">
        <w:rPr>
          <w:rStyle w:val="apple-style-span"/>
          <w:rFonts w:ascii="Arial" w:hAnsi="Arial" w:cs="Arial"/>
          <w:bCs/>
          <w:color w:val="000000"/>
          <w:sz w:val="14"/>
          <w:szCs w:val="14"/>
        </w:rPr>
        <w:t>Faculty/</w:t>
      </w:r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School Executive Board</w:t>
      </w:r>
      <w:r w:rsidRPr="00216B81" w:rsidR="009D0170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  <w:r w:rsidRPr="00216B81" w:rsidR="0019533A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</w:p>
    <w:p w:rsidR="00CD008F" w:rsidRPr="00216B81" w:rsidP="00D84500">
      <w:pPr>
        <w:ind w:left="-238"/>
        <w:rPr>
          <w:rFonts w:ascii="Arial" w:hAnsi="Arial" w:cs="Arial"/>
          <w:bCs/>
          <w:color w:val="000000"/>
          <w:sz w:val="14"/>
          <w:szCs w:val="14"/>
        </w:rPr>
      </w:pPr>
      <w:r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  </w:t>
      </w:r>
      <w:r w:rsidRPr="00216B81" w:rsidR="009D0170">
        <w:rPr>
          <w:rStyle w:val="apple-style-span"/>
          <w:rFonts w:ascii="Arial" w:hAnsi="Arial" w:cs="Arial"/>
          <w:bCs/>
          <w:color w:val="000000"/>
          <w:sz w:val="14"/>
          <w:szCs w:val="14"/>
        </w:rPr>
        <w:t>It is possible for one transferred course to provide exe</w:t>
      </w:r>
      <w:r w:rsidRPr="00216B81" w:rsidR="003B1A7D">
        <w:rPr>
          <w:rStyle w:val="apple-style-span"/>
          <w:rFonts w:ascii="Arial" w:hAnsi="Arial" w:cs="Arial"/>
          <w:bCs/>
          <w:color w:val="000000"/>
          <w:sz w:val="14"/>
          <w:szCs w:val="14"/>
        </w:rPr>
        <w:t>m</w:t>
      </w:r>
      <w:r w:rsidRPr="00216B81" w:rsidR="009D0170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ption from </w:t>
      </w:r>
      <w:r w:rsidR="0005026A">
        <w:rPr>
          <w:rStyle w:val="apple-style-span"/>
          <w:rFonts w:ascii="Arial" w:hAnsi="Arial" w:cs="Arial"/>
          <w:bCs/>
          <w:color w:val="000000"/>
          <w:sz w:val="14"/>
          <w:szCs w:val="14"/>
        </w:rPr>
        <w:t>one</w:t>
      </w:r>
      <w:r w:rsidR="003446A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or more</w:t>
      </w:r>
      <w:r w:rsidRPr="00216B81" w:rsidR="009D0170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curriculum courses or</w:t>
      </w:r>
      <w:r w:rsidRPr="00216B81" w:rsidR="002E32B6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r w:rsidR="00D84500">
        <w:rPr>
          <w:rStyle w:val="apple-style-span"/>
          <w:rFonts w:ascii="Arial" w:hAnsi="Arial" w:cs="Arial"/>
          <w:bCs/>
          <w:color w:val="000000"/>
          <w:sz w:val="14"/>
          <w:szCs w:val="14"/>
        </w:rPr>
        <w:t>vice versa</w:t>
      </w:r>
      <w:r w:rsidRPr="00216B81" w:rsidR="009D0170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</w:p>
    <w:sectPr w:rsidSect="00954D81">
      <w:headerReference w:type="default" r:id="rId6"/>
      <w:footerReference w:type="default" r:id="rId7"/>
      <w:pgSz w:w="16840" w:h="11907" w:orient="landscape" w:code="9"/>
      <w:pgMar w:top="284" w:right="680" w:bottom="284" w:left="68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D5"/>
    <w:rsid w:val="00025BA5"/>
    <w:rsid w:val="00027CBF"/>
    <w:rsid w:val="0004466E"/>
    <w:rsid w:val="0005026A"/>
    <w:rsid w:val="000641B4"/>
    <w:rsid w:val="000651BF"/>
    <w:rsid w:val="0007112C"/>
    <w:rsid w:val="000925EC"/>
    <w:rsid w:val="000A4DF7"/>
    <w:rsid w:val="000B225F"/>
    <w:rsid w:val="000B5AE9"/>
    <w:rsid w:val="000B71FA"/>
    <w:rsid w:val="000D7492"/>
    <w:rsid w:val="001010DD"/>
    <w:rsid w:val="00112F68"/>
    <w:rsid w:val="00114E4C"/>
    <w:rsid w:val="001408F4"/>
    <w:rsid w:val="0015416E"/>
    <w:rsid w:val="00156611"/>
    <w:rsid w:val="00182ECC"/>
    <w:rsid w:val="0019533A"/>
    <w:rsid w:val="001B26D1"/>
    <w:rsid w:val="001C0C34"/>
    <w:rsid w:val="001F1DB8"/>
    <w:rsid w:val="00204E1A"/>
    <w:rsid w:val="00211454"/>
    <w:rsid w:val="00216B81"/>
    <w:rsid w:val="00222388"/>
    <w:rsid w:val="00226478"/>
    <w:rsid w:val="00235214"/>
    <w:rsid w:val="00243E5B"/>
    <w:rsid w:val="00246C09"/>
    <w:rsid w:val="00261B18"/>
    <w:rsid w:val="002622AE"/>
    <w:rsid w:val="00296085"/>
    <w:rsid w:val="00296FE2"/>
    <w:rsid w:val="002A1F62"/>
    <w:rsid w:val="002A3B95"/>
    <w:rsid w:val="002B2905"/>
    <w:rsid w:val="002D0509"/>
    <w:rsid w:val="002E32B6"/>
    <w:rsid w:val="002F3A90"/>
    <w:rsid w:val="002F6208"/>
    <w:rsid w:val="002F6EDE"/>
    <w:rsid w:val="00300C1E"/>
    <w:rsid w:val="00316B40"/>
    <w:rsid w:val="00331A27"/>
    <w:rsid w:val="00335785"/>
    <w:rsid w:val="00335790"/>
    <w:rsid w:val="003446A1"/>
    <w:rsid w:val="00344D1D"/>
    <w:rsid w:val="00350C44"/>
    <w:rsid w:val="0037691B"/>
    <w:rsid w:val="00396BE5"/>
    <w:rsid w:val="003A2FBE"/>
    <w:rsid w:val="003A47BA"/>
    <w:rsid w:val="003A7BD4"/>
    <w:rsid w:val="003B185B"/>
    <w:rsid w:val="003B1A7D"/>
    <w:rsid w:val="003B40F6"/>
    <w:rsid w:val="003B6CFA"/>
    <w:rsid w:val="003C1788"/>
    <w:rsid w:val="003C49A9"/>
    <w:rsid w:val="003E151E"/>
    <w:rsid w:val="003E24A0"/>
    <w:rsid w:val="003F3866"/>
    <w:rsid w:val="004119FE"/>
    <w:rsid w:val="00427B8C"/>
    <w:rsid w:val="0043216C"/>
    <w:rsid w:val="00443282"/>
    <w:rsid w:val="00455FD3"/>
    <w:rsid w:val="00476C1F"/>
    <w:rsid w:val="004877A2"/>
    <w:rsid w:val="00497DFB"/>
    <w:rsid w:val="004A1FDE"/>
    <w:rsid w:val="004C2C3B"/>
    <w:rsid w:val="004D708A"/>
    <w:rsid w:val="004F6F19"/>
    <w:rsid w:val="00503683"/>
    <w:rsid w:val="00505BDC"/>
    <w:rsid w:val="00511F32"/>
    <w:rsid w:val="005125EA"/>
    <w:rsid w:val="00521778"/>
    <w:rsid w:val="0052338D"/>
    <w:rsid w:val="005470B0"/>
    <w:rsid w:val="005530C9"/>
    <w:rsid w:val="00572F6B"/>
    <w:rsid w:val="0058033A"/>
    <w:rsid w:val="00590F28"/>
    <w:rsid w:val="005A0F9D"/>
    <w:rsid w:val="005E385A"/>
    <w:rsid w:val="005F1399"/>
    <w:rsid w:val="006118D5"/>
    <w:rsid w:val="00624354"/>
    <w:rsid w:val="006409B1"/>
    <w:rsid w:val="006414A6"/>
    <w:rsid w:val="00642ACC"/>
    <w:rsid w:val="0065775A"/>
    <w:rsid w:val="00691113"/>
    <w:rsid w:val="006974F2"/>
    <w:rsid w:val="006A4929"/>
    <w:rsid w:val="006A6A06"/>
    <w:rsid w:val="006B148E"/>
    <w:rsid w:val="006D2606"/>
    <w:rsid w:val="006E2FB7"/>
    <w:rsid w:val="006F059A"/>
    <w:rsid w:val="006F1DF3"/>
    <w:rsid w:val="006F46E5"/>
    <w:rsid w:val="00704880"/>
    <w:rsid w:val="00721252"/>
    <w:rsid w:val="00741DE9"/>
    <w:rsid w:val="00742D4B"/>
    <w:rsid w:val="00747863"/>
    <w:rsid w:val="00770114"/>
    <w:rsid w:val="00770F39"/>
    <w:rsid w:val="00794EEB"/>
    <w:rsid w:val="007E2A0F"/>
    <w:rsid w:val="007E4FA7"/>
    <w:rsid w:val="00804D3A"/>
    <w:rsid w:val="0084127B"/>
    <w:rsid w:val="008504A5"/>
    <w:rsid w:val="00854990"/>
    <w:rsid w:val="0085571D"/>
    <w:rsid w:val="0085758F"/>
    <w:rsid w:val="00874C54"/>
    <w:rsid w:val="00884B3B"/>
    <w:rsid w:val="008B3D3B"/>
    <w:rsid w:val="008B7B74"/>
    <w:rsid w:val="008C4184"/>
    <w:rsid w:val="008D05A8"/>
    <w:rsid w:val="008D66A3"/>
    <w:rsid w:val="00906A6A"/>
    <w:rsid w:val="00922E02"/>
    <w:rsid w:val="009248C0"/>
    <w:rsid w:val="00940A8E"/>
    <w:rsid w:val="0095192A"/>
    <w:rsid w:val="00954D81"/>
    <w:rsid w:val="009632C5"/>
    <w:rsid w:val="00964463"/>
    <w:rsid w:val="00965AD4"/>
    <w:rsid w:val="00986AFF"/>
    <w:rsid w:val="009A5C06"/>
    <w:rsid w:val="009C1754"/>
    <w:rsid w:val="009C32F3"/>
    <w:rsid w:val="009D0170"/>
    <w:rsid w:val="009E613A"/>
    <w:rsid w:val="009F031E"/>
    <w:rsid w:val="00A00446"/>
    <w:rsid w:val="00A16B21"/>
    <w:rsid w:val="00A62AB7"/>
    <w:rsid w:val="00A65F5A"/>
    <w:rsid w:val="00A96174"/>
    <w:rsid w:val="00AA2F14"/>
    <w:rsid w:val="00AA4397"/>
    <w:rsid w:val="00AB6232"/>
    <w:rsid w:val="00AD608D"/>
    <w:rsid w:val="00AD75D6"/>
    <w:rsid w:val="00AD7DB3"/>
    <w:rsid w:val="00AE436A"/>
    <w:rsid w:val="00AE598D"/>
    <w:rsid w:val="00AF4805"/>
    <w:rsid w:val="00AF56D5"/>
    <w:rsid w:val="00B11567"/>
    <w:rsid w:val="00B115AD"/>
    <w:rsid w:val="00B11F94"/>
    <w:rsid w:val="00B334A9"/>
    <w:rsid w:val="00B4060C"/>
    <w:rsid w:val="00B47B33"/>
    <w:rsid w:val="00B82C80"/>
    <w:rsid w:val="00B94B48"/>
    <w:rsid w:val="00BA224C"/>
    <w:rsid w:val="00BB22CF"/>
    <w:rsid w:val="00BC37B9"/>
    <w:rsid w:val="00BC664A"/>
    <w:rsid w:val="00BD11D4"/>
    <w:rsid w:val="00BD5DEB"/>
    <w:rsid w:val="00BE0402"/>
    <w:rsid w:val="00BE1682"/>
    <w:rsid w:val="00BE3744"/>
    <w:rsid w:val="00C029DD"/>
    <w:rsid w:val="00C0609F"/>
    <w:rsid w:val="00C40567"/>
    <w:rsid w:val="00C437AD"/>
    <w:rsid w:val="00C60465"/>
    <w:rsid w:val="00CB54F9"/>
    <w:rsid w:val="00CB5FE8"/>
    <w:rsid w:val="00CB651B"/>
    <w:rsid w:val="00CD008F"/>
    <w:rsid w:val="00CD1696"/>
    <w:rsid w:val="00CE054D"/>
    <w:rsid w:val="00CE227F"/>
    <w:rsid w:val="00CF6864"/>
    <w:rsid w:val="00D02403"/>
    <w:rsid w:val="00D07164"/>
    <w:rsid w:val="00D16B4B"/>
    <w:rsid w:val="00D32458"/>
    <w:rsid w:val="00D41D55"/>
    <w:rsid w:val="00D74E62"/>
    <w:rsid w:val="00D84500"/>
    <w:rsid w:val="00D8521D"/>
    <w:rsid w:val="00DA3954"/>
    <w:rsid w:val="00DC3A3B"/>
    <w:rsid w:val="00DC57B0"/>
    <w:rsid w:val="00DD0E46"/>
    <w:rsid w:val="00DD139B"/>
    <w:rsid w:val="00DE6BED"/>
    <w:rsid w:val="00DF0E61"/>
    <w:rsid w:val="00DF5D64"/>
    <w:rsid w:val="00E243B6"/>
    <w:rsid w:val="00E41D46"/>
    <w:rsid w:val="00E44003"/>
    <w:rsid w:val="00E54172"/>
    <w:rsid w:val="00E60F2E"/>
    <w:rsid w:val="00E6615F"/>
    <w:rsid w:val="00E70A00"/>
    <w:rsid w:val="00E84D4B"/>
    <w:rsid w:val="00E87BAD"/>
    <w:rsid w:val="00E9420B"/>
    <w:rsid w:val="00E97081"/>
    <w:rsid w:val="00EB61C4"/>
    <w:rsid w:val="00EC0B72"/>
    <w:rsid w:val="00EC41B7"/>
    <w:rsid w:val="00EC7C62"/>
    <w:rsid w:val="00ED4B25"/>
    <w:rsid w:val="00EE055A"/>
    <w:rsid w:val="00EE68E3"/>
    <w:rsid w:val="00EE7B11"/>
    <w:rsid w:val="00EF27DB"/>
    <w:rsid w:val="00EF66C9"/>
    <w:rsid w:val="00EF6BE7"/>
    <w:rsid w:val="00F11FB7"/>
    <w:rsid w:val="00F22D96"/>
    <w:rsid w:val="00F521F4"/>
    <w:rsid w:val="00F57D20"/>
    <w:rsid w:val="00F80801"/>
    <w:rsid w:val="00F824A7"/>
    <w:rsid w:val="00FA5663"/>
    <w:rsid w:val="00FB5657"/>
    <w:rsid w:val="00FC19B8"/>
    <w:rsid w:val="00FC7398"/>
    <w:rsid w:val="00FD0D18"/>
    <w:rsid w:val="00FE2CC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7F27794D-8273-458F-9B0B-EA01E145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tr-TR"/>
    </w:rPr>
  </w:style>
  <w:style w:type="paragraph" w:styleId="Heading1">
    <w:name w:val="heading 1"/>
    <w:basedOn w:val="Normal"/>
    <w:next w:val="Normal"/>
    <w:qFormat/>
    <w:rsid w:val="00721252"/>
    <w:pPr>
      <w:keepNext/>
      <w:tabs>
        <w:tab w:val="left" w:leader="hyphen" w:pos="1077"/>
        <w:tab w:val="left" w:leader="hyphen" w:pos="9214"/>
      </w:tabs>
      <w:spacing w:after="20" w:line="240" w:lineRule="atLeast"/>
      <w:ind w:left="-540" w:firstLine="540"/>
      <w:outlineLvl w:val="0"/>
    </w:pPr>
    <w:rPr>
      <w:rFonts w:ascii="Arial" w:hAnsi="Arial" w:cs="Arial"/>
      <w:b/>
      <w:bCs/>
      <w:sz w:val="19"/>
      <w:szCs w:val="19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96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E2CC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2E32B6"/>
  </w:style>
  <w:style w:type="character" w:styleId="CommentReference">
    <w:name w:val="annotation reference"/>
    <w:rsid w:val="00E87B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7BAD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rsid w:val="00E87B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87BAD"/>
    <w:rPr>
      <w:b/>
      <w:bCs/>
    </w:rPr>
  </w:style>
  <w:style w:type="character" w:customStyle="1" w:styleId="CommentSubjectChar">
    <w:name w:val="Comment Subject Char"/>
    <w:link w:val="CommentSubject"/>
    <w:rsid w:val="00E87BAD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08968-E7CC-45C9-AA71-21EA7C632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1045</Characters>
  <Application>Microsoft Office Word</Application>
  <DocSecurity>0</DocSecurity>
  <Lines>130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BILKENT UNIVERSITY - Course Transfer / Exemption Form</vt:lpstr>
    </vt:vector>
  </TitlesOfParts>
  <Company>Bilkent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BILKENT UNIVERSITY - Course Transfer / Exemption Form</dc:title>
  <dc:creator>ayse</dc:creator>
  <cp:lastModifiedBy>Kardelen Ceren</cp:lastModifiedBy>
  <cp:revision>3</cp:revision>
  <cp:lastPrinted>2019-01-15T08:49:00Z</cp:lastPrinted>
  <dcterms:created xsi:type="dcterms:W3CDTF">2022-12-15T07:45:00Z</dcterms:created>
  <dcterms:modified xsi:type="dcterms:W3CDTF">2022-12-15T07:46:00Z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5cd5ee4f9c0de359f7a047886b104ca9a9f837d87b5baecda64448beb679b476</vt:lpwstr>
  </property>
</Properties>
</file>