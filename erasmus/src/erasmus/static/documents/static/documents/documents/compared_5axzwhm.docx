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2.12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37691B" w:rsidRPr="0085758F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0170" w:rsidR="006A4929">
        <w:rPr>
          <w:rFonts w:ascii="Arial" w:hAnsi="Arial" w:cs="Arial"/>
          <w:b/>
          <w:bCs/>
          <w:sz w:val="28"/>
          <w:szCs w:val="28"/>
          <w:lang w:val="en-US"/>
        </w:rPr>
        <w:t>Bilkent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Pr="0085758F"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Pr="0085758F" w:rsid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6053" w:type="dxa"/>
        <w:tblInd w:w="-182" w:type="dxa"/>
        <w:tblCellMar>
          <w:left w:w="70" w:type="dxa"/>
          <w:right w:w="70" w:type="dxa"/>
        </w:tblCellMar>
        <w:tblLook w:val="0000"/>
      </w:tblPr>
      <w:tblGrid>
        <w:gridCol w:w="994"/>
        <w:gridCol w:w="6346"/>
        <w:gridCol w:w="1843"/>
        <w:gridCol w:w="6870"/>
      </w:tblGrid>
      <w:tr w:rsidTr="00DA3954">
        <w:tblPrEx>
          <w:tblW w:w="16053" w:type="dxa"/>
          <w:tblInd w:w="-182" w:type="dxa"/>
          <w:tblCellMar>
            <w:left w:w="70" w:type="dxa"/>
            <w:right w:w="70" w:type="dxa"/>
          </w:tblCellMar>
          <w:tblLook w:val="0000"/>
        </w:tblPrEx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Ayşe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21902532</w:t>
            </w:r>
          </w:p>
        </w:tc>
      </w:tr>
      <w:tr w:rsidTr="00DA3954">
        <w:tblPrEx>
          <w:tblW w:w="16053" w:type="dxa"/>
          <w:tblInd w:w="-182" w:type="dxa"/>
          <w:tblCellMar>
            <w:left w:w="70" w:type="dxa"/>
            <w:right w:w="70" w:type="dxa"/>
          </w:tblCellMar>
          <w:tblLook w:val="0000"/>
        </w:tblPrEx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Kelleci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Computer Engineering</w:t>
            </w:r>
          </w:p>
        </w:tc>
      </w:tr>
    </w:tbl>
    <w:p w:rsidR="00D16B4B" w:rsidRPr="00D02403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18"/>
        <w:gridCol w:w="4536"/>
        <w:gridCol w:w="1843"/>
        <w:gridCol w:w="6804"/>
      </w:tblGrid>
      <w:tr w:rsidTr="008B3D3B">
        <w:tblPrEx>
          <w:tblW w:w="16001" w:type="dxa"/>
          <w:tblInd w:w="-15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69"/>
        </w:trPr>
        <w:tc>
          <w:tcPr>
            <w:tcW w:w="2818" w:type="dxa"/>
            <w:vMerge w:val="restart"/>
            <w:vAlign w:val="center"/>
          </w:tcPr>
          <w:p w:rsidR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>
            <w:r>
              <w:t>Uppsala University</w:t>
            </w:r>
          </w:p>
        </w:tc>
        <w:tc>
          <w:tcPr>
            <w:tcW w:w="1843" w:type="dxa"/>
            <w:vAlign w:val="center"/>
          </w:tcPr>
          <w:p w:rsidR="008D66A3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>
            <w:r>
              <w:t>3</w:t>
            </w:r>
          </w:p>
        </w:tc>
      </w:tr>
      <w:tr w:rsidTr="008B3D3B">
        <w:tblPrEx>
          <w:tblW w:w="16001" w:type="dxa"/>
          <w:tblInd w:w="-158" w:type="dxa"/>
          <w:tblLook w:val="04A0"/>
        </w:tblPrEx>
        <w:trPr>
          <w:trHeight w:val="479"/>
        </w:trPr>
        <w:tc>
          <w:tcPr>
            <w:tcW w:w="2818" w:type="dxa"/>
            <w:vMerge/>
            <w:vAlign w:val="center"/>
          </w:tcPr>
          <w:p w:rsidR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:rsidR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8D66A3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>
            <w:r>
              <w:t>1</w:t>
            </w:r>
          </w:p>
        </w:tc>
      </w:tr>
    </w:tbl>
    <w:p w:rsidR="006E2FB7" w:rsidRPr="00D32458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446"/>
        <w:gridCol w:w="900"/>
        <w:gridCol w:w="5016"/>
        <w:gridCol w:w="992"/>
        <w:gridCol w:w="4612"/>
        <w:gridCol w:w="900"/>
        <w:gridCol w:w="3135"/>
      </w:tblGrid>
      <w:tr w:rsidTr="00BE0402">
        <w:tblPrEx>
          <w:tblW w:w="16001" w:type="dxa"/>
          <w:tblInd w:w="-15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624"/>
        </w:trPr>
        <w:tc>
          <w:tcPr>
            <w:tcW w:w="7354" w:type="dxa"/>
            <w:gridSpan w:val="4"/>
            <w:vAlign w:val="center"/>
          </w:tcPr>
          <w:p w:rsidR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770F39" w:rsidRPr="00EC41B7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80801" w:rsid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EC7C62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:rsidR="00741DE9" w:rsidRPr="00EC7C62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EC7C62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EC7C62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612" w:type="dxa"/>
            <w:vAlign w:val="center"/>
          </w:tcPr>
          <w:p w:rsidR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:rsidR="00741DE9" w:rsidRPr="00B11567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:rsidR="00741DE9" w:rsidRPr="00EC7C62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:rsidR="00741DE9" w:rsidRPr="006A6A06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1DT044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Operating Systems 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CS342 Operating Systems</w:t>
            </w:r>
          </w:p>
        </w:tc>
        <w:tc>
          <w:tcPr>
            <w:tcW w:w="900" w:type="dxa"/>
          </w:tcPr>
          <w:p>
            <w:r>
              <w:t>4.0</w:t>
            </w: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B47B33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1DT075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Cryptology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Technical Elective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/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1DL300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Database Design 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 353 Database Systems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del w:id="0" w:author="user" w:date="2022-12-19T00:00:00Z">
              <w:r>
                <w:delText>1TD204</w:delText>
              </w:r>
            </w:del>
            <w:ins w:id="1" w:author="user" w:date="2022-12-19T00:00:00Z">
              <w:r>
                <w:t>1DL231</w:t>
              </w:r>
            </w:ins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del w:id="2" w:author="user" w:date="2022-12-19T00:00:00Z">
              <w:r>
                <w:delText>Software Architecture with Java</w:delText>
              </w:r>
            </w:del>
            <w:ins w:id="3" w:author="user" w:date="2022-12-19T00:00:00Z">
              <w:r>
                <w:t>Algorithms and Data Structures 2</w:t>
              </w:r>
            </w:ins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del w:id="4" w:author="user" w:date="2022-12-19T00:00:00Z">
              <w:r>
                <w:delText>Technical Elective</w:delText>
              </w:r>
            </w:del>
            <w:ins w:id="5" w:author="user" w:date="2022-12-19T00:00:00Z">
              <w:r>
                <w:t>CS 473 Algorithms I</w:t>
              </w:r>
            </w:ins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>
            <w:pPr>
              <w:spacing w:before="120" w:after="120"/>
              <w:pPrChange w:id="6" w:author="user" w:date="2022-12-19T00:00:00Z">
                <w:pPr/>
              </w:pPrChange>
              <w:rPr>
                <w:rFonts w:ascii="Arial" w:hAnsi="Arial" w:cs="Arial"/>
                <w:sz w:val="18"/>
                <w:szCs w:val="18"/>
                <w:lang w:val="en-US"/>
                <w:rPrChange w:id="7" w:author="user" w:date="2022-12-19T00:00:00Z">
                  <w:rPr/>
                </w:rPrChange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C7398" w:rsidRPr="00EF66C9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0"/>
        <w:gridCol w:w="5580"/>
        <w:gridCol w:w="4140"/>
        <w:gridCol w:w="3135"/>
      </w:tblGrid>
      <w:tr w:rsidTr="00EC41B7">
        <w:tblPrEx>
          <w:tblW w:w="16015" w:type="dxa"/>
          <w:tblInd w:w="-1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hRule="exact" w:val="283"/>
        </w:trPr>
        <w:tc>
          <w:tcPr>
            <w:tcW w:w="3160" w:type="dxa"/>
            <w:vAlign w:val="center"/>
          </w:tcPr>
          <w:p w:rsidR="0052338D" w:rsidRPr="00624354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:rsidR="0052338D" w:rsidRPr="00624354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:rsidR="0052338D" w:rsidRPr="00624354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:rsidR="0052338D" w:rsidRPr="00624354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Tr="00EC41B7">
        <w:tblPrEx>
          <w:tblW w:w="16015" w:type="dxa"/>
          <w:tblInd w:w="-172" w:type="dxa"/>
          <w:tblLook w:val="01E0"/>
        </w:tblPrEx>
        <w:trPr>
          <w:trHeight w:hRule="exact" w:val="492"/>
        </w:trPr>
        <w:tc>
          <w:tcPr>
            <w:tcW w:w="3160" w:type="dxa"/>
            <w:vAlign w:val="center"/>
          </w:tcPr>
          <w:p w:rsidR="00A00446" w:rsidRPr="00A96174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>
            <w:r>
              <w:t>Ayşegül DÜNDAR</w:t>
            </w:r>
          </w:p>
        </w:tc>
        <w:tc>
          <w:tcPr>
            <w:tcW w:w="4140" w:type="dxa"/>
            <w:vAlign w:val="center"/>
          </w:tcPr>
          <w:p w:rsidR="0052338D" w:rsidRPr="00A96174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52338D" w:rsidRPr="00A96174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11FB7" w:rsidRPr="00216B81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:rsidR="005F1399" w:rsidRPr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Pr="00D41D55" w:rsidR="00CD1696">
        <w:rPr>
          <w:rFonts w:ascii="Arial" w:hAnsi="Arial" w:cs="Arial"/>
          <w:sz w:val="14"/>
          <w:szCs w:val="14"/>
          <w:lang w:val="en-US"/>
        </w:rPr>
        <w:t>*</w:t>
      </w:r>
      <w:r w:rsidRPr="00D41D55" w:rsidR="00CD1696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Pr="00D41D55" w:rsidR="004A1FDE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Pr="00D41D55" w:rsidR="0095192A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Pr="00D41D55" w:rsidR="00CD1696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Pr="00D41D55" w:rsidR="00BA224C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Pr="00D41D55" w:rsidR="00AB6232">
        <w:rPr>
          <w:rFonts w:ascii="Arial" w:hAnsi="Arial" w:cs="Arial"/>
          <w:bCs/>
          <w:sz w:val="14"/>
          <w:szCs w:val="14"/>
          <w:lang w:val="en-US"/>
        </w:rPr>
        <w:t>s</w:t>
      </w:r>
      <w:r w:rsidRPr="00D41D55" w:rsidR="00BA224C">
        <w:rPr>
          <w:rFonts w:ascii="Arial" w:hAnsi="Arial" w:cs="Arial"/>
          <w:bCs/>
          <w:sz w:val="14"/>
          <w:szCs w:val="14"/>
          <w:lang w:val="en-US"/>
        </w:rPr>
        <w:t>tudent</w:t>
      </w:r>
      <w:r w:rsidRPr="00D41D55" w:rsidR="00EF27DB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:rsidR="00D41D55" w:rsidRPr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:rsidR="00D84500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A t</w:t>
      </w:r>
      <w:r w:rsidRPr="00216B81" w:rsidR="002E32B6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 course may provide exemption from 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the curriculum</w:t>
      </w:r>
      <w:r w:rsidRPr="00216B81" w:rsidR="002E32B6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r w:rsidRPr="00216B81" w:rsidR="002E32B6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 to be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216B81" w:rsidR="00DF5D64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r w:rsidRPr="00216B81" w:rsidR="002E32B6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by the 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School Executive Board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Pr="00216B81" w:rsidR="0019533A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:rsidR="00CD008F" w:rsidRPr="00216B81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 is possible for one transferred course to provide exe</w:t>
      </w:r>
      <w:r w:rsidRPr="00216B81" w:rsidR="003B1A7D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ption from </w:t>
      </w:r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or more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curriculum courses or</w:t>
      </w:r>
      <w:r w:rsidRPr="00216B81" w:rsidR="002E32B6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 versa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Sect="00954D81">
      <w:headerReference w:type="default" r:id="rId6"/>
      <w:footerReference w:type="default" r:id="rId7"/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C34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683"/>
    <w:rsid w:val="00505BDC"/>
    <w:rsid w:val="00511F32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70114"/>
    <w:rsid w:val="00770F39"/>
    <w:rsid w:val="00794EEB"/>
    <w:rsid w:val="007E2A0F"/>
    <w:rsid w:val="007E4FA7"/>
    <w:rsid w:val="00804D3A"/>
    <w:rsid w:val="0084127B"/>
    <w:rsid w:val="008504A5"/>
    <w:rsid w:val="00854990"/>
    <w:rsid w:val="0085571D"/>
    <w:rsid w:val="0085758F"/>
    <w:rsid w:val="00874C54"/>
    <w:rsid w:val="00884B3B"/>
    <w:rsid w:val="008B3D3B"/>
    <w:rsid w:val="008B7B74"/>
    <w:rsid w:val="008C4184"/>
    <w:rsid w:val="008D05A8"/>
    <w:rsid w:val="008D66A3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E613A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84500"/>
    <w:rsid w:val="00D8521D"/>
    <w:rsid w:val="00DA3954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615F"/>
    <w:rsid w:val="00E70A00"/>
    <w:rsid w:val="00E84D4B"/>
    <w:rsid w:val="00E87BAD"/>
    <w:rsid w:val="00E9420B"/>
    <w:rsid w:val="00E97081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D0D18"/>
    <w:rsid w:val="00FE2CC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7F27794D-8273-458F-9B0B-EA01E14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1045</Characters>
  <Application>Microsoft Office Word</Application>
  <DocSecurity>0</DocSecurity>
  <Lines>130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creator>ayse</dc:creator>
  <cp:lastModifiedBy>Kardelen Ceren</cp:lastModifiedBy>
  <cp:revision>3</cp:revision>
  <cp:lastPrinted>2019-01-15T08:49:00Z</cp:lastPrinted>
  <dcterms:created xsi:type="dcterms:W3CDTF">2022-12-15T07:45:00Z</dcterms:created>
  <dcterms:modified xsi:type="dcterms:W3CDTF">2022-12-15T07:46:00Z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5cd5ee4f9c0de359f7a047886b104ca9a9f837d87b5baecda64448beb679b476</vt:lpwstr>
  </property>
</Properties>
</file>